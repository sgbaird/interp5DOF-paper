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230A3" w14:textId="5068A3FB" w:rsidR="002B317B" w:rsidRPr="000C1B0C" w:rsidRDefault="00AF4D02" w:rsidP="005D6358">
      <w:pPr>
        <w:spacing w:after="0" w:line="240" w:lineRule="auto"/>
        <w:rPr>
          <w:rFonts w:ascii="Times New Roman" w:hAnsi="Times New Roman"/>
        </w:rPr>
      </w:pPr>
      <w:r w:rsidRPr="000C1B0C">
        <w:rPr>
          <w:rFonts w:ascii="Times New Roman" w:hAnsi="Times New Roman"/>
          <w:noProof/>
        </w:rPr>
        <w:drawing>
          <wp:anchor distT="0" distB="0" distL="114300" distR="114300" simplePos="0" relativeHeight="251658240" behindDoc="1" locked="0" layoutInCell="1" allowOverlap="1" wp14:anchorId="23E021D6" wp14:editId="03782977">
            <wp:simplePos x="0" y="0"/>
            <wp:positionH relativeFrom="page">
              <wp:posOffset>-1905</wp:posOffset>
            </wp:positionH>
            <wp:positionV relativeFrom="paragraph">
              <wp:posOffset>-910590</wp:posOffset>
            </wp:positionV>
            <wp:extent cx="7774510" cy="100736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Letterhead 2018.png"/>
                    <pic:cNvPicPr/>
                  </pic:nvPicPr>
                  <pic:blipFill>
                    <a:blip r:embed="rId8">
                      <a:extLst>
                        <a:ext uri="{28A0092B-C50C-407E-A947-70E740481C1C}">
                          <a14:useLocalDpi xmlns:a14="http://schemas.microsoft.com/office/drawing/2010/main" val="0"/>
                        </a:ext>
                      </a:extLst>
                    </a:blip>
                    <a:stretch>
                      <a:fillRect/>
                    </a:stretch>
                  </pic:blipFill>
                  <pic:spPr>
                    <a:xfrm>
                      <a:off x="0" y="0"/>
                      <a:ext cx="7774510" cy="10073640"/>
                    </a:xfrm>
                    <a:prstGeom prst="rect">
                      <a:avLst/>
                    </a:prstGeom>
                  </pic:spPr>
                </pic:pic>
              </a:graphicData>
            </a:graphic>
            <wp14:sizeRelH relativeFrom="margin">
              <wp14:pctWidth>0</wp14:pctWidth>
            </wp14:sizeRelH>
            <wp14:sizeRelV relativeFrom="margin">
              <wp14:pctHeight>0</wp14:pctHeight>
            </wp14:sizeRelV>
          </wp:anchor>
        </w:drawing>
      </w:r>
    </w:p>
    <w:p w14:paraId="22BC7FA0" w14:textId="77777777" w:rsidR="002B317B" w:rsidRPr="000C1B0C" w:rsidRDefault="002B317B" w:rsidP="005D6358">
      <w:pPr>
        <w:spacing w:after="0" w:line="240" w:lineRule="auto"/>
        <w:rPr>
          <w:rFonts w:ascii="Times New Roman" w:hAnsi="Times New Roman"/>
        </w:rPr>
      </w:pPr>
    </w:p>
    <w:p w14:paraId="3C441CC1" w14:textId="77777777" w:rsidR="005D6358" w:rsidRPr="000C1B0C" w:rsidRDefault="005D6358" w:rsidP="005D6358">
      <w:pPr>
        <w:spacing w:after="0" w:line="240" w:lineRule="auto"/>
        <w:rPr>
          <w:rFonts w:ascii="Times New Roman" w:hAnsi="Times New Roman"/>
        </w:rPr>
      </w:pPr>
    </w:p>
    <w:p w14:paraId="2B2F2A66" w14:textId="77777777" w:rsidR="005D6358" w:rsidRPr="000C1B0C" w:rsidRDefault="005D6358" w:rsidP="005D6358">
      <w:pPr>
        <w:spacing w:after="0" w:line="240" w:lineRule="auto"/>
        <w:rPr>
          <w:rFonts w:ascii="Times New Roman" w:hAnsi="Times New Roman"/>
        </w:rPr>
      </w:pPr>
    </w:p>
    <w:p w14:paraId="51EACEC5" w14:textId="78162EE3" w:rsidR="00C2543A" w:rsidRPr="000C1B0C" w:rsidRDefault="00C2543A" w:rsidP="005D6358">
      <w:pPr>
        <w:spacing w:after="0" w:line="240" w:lineRule="auto"/>
        <w:rPr>
          <w:rFonts w:ascii="Times New Roman" w:hAnsi="Times New Roman"/>
        </w:rPr>
      </w:pPr>
      <w:r w:rsidRPr="000C1B0C">
        <w:rPr>
          <w:rFonts w:ascii="Times New Roman" w:hAnsi="Times New Roman"/>
        </w:rPr>
        <w:t>Editor</w:t>
      </w:r>
      <w:r w:rsidR="005D6358" w:rsidRPr="000C1B0C">
        <w:rPr>
          <w:rFonts w:ascii="Times New Roman" w:hAnsi="Times New Roman"/>
        </w:rPr>
        <w:tab/>
      </w:r>
      <w:r w:rsidR="005D6358" w:rsidRPr="000C1B0C">
        <w:rPr>
          <w:rFonts w:ascii="Times New Roman" w:hAnsi="Times New Roman"/>
        </w:rPr>
        <w:tab/>
      </w:r>
      <w:r w:rsidR="005D6358" w:rsidRPr="000C1B0C">
        <w:rPr>
          <w:rFonts w:ascii="Times New Roman" w:hAnsi="Times New Roman"/>
        </w:rPr>
        <w:tab/>
      </w:r>
      <w:r w:rsidR="005D6358" w:rsidRPr="000C1B0C">
        <w:rPr>
          <w:rFonts w:ascii="Times New Roman" w:hAnsi="Times New Roman"/>
        </w:rPr>
        <w:tab/>
      </w:r>
      <w:r w:rsidR="005D6358" w:rsidRPr="000C1B0C">
        <w:rPr>
          <w:rFonts w:ascii="Times New Roman" w:hAnsi="Times New Roman"/>
        </w:rPr>
        <w:tab/>
      </w:r>
      <w:r w:rsidR="005D6358" w:rsidRPr="000C1B0C">
        <w:rPr>
          <w:rFonts w:ascii="Times New Roman" w:hAnsi="Times New Roman"/>
        </w:rPr>
        <w:tab/>
      </w:r>
      <w:r w:rsidR="005D6358" w:rsidRPr="000C1B0C">
        <w:rPr>
          <w:rFonts w:ascii="Times New Roman" w:hAnsi="Times New Roman"/>
        </w:rPr>
        <w:tab/>
      </w:r>
      <w:r w:rsidR="005D6358" w:rsidRPr="000C1B0C">
        <w:rPr>
          <w:rFonts w:ascii="Times New Roman" w:hAnsi="Times New Roman"/>
        </w:rPr>
        <w:tab/>
      </w:r>
      <w:r w:rsidR="005D6358" w:rsidRPr="000C1B0C">
        <w:rPr>
          <w:rFonts w:ascii="Times New Roman" w:hAnsi="Times New Roman"/>
        </w:rPr>
        <w:tab/>
      </w:r>
      <w:r w:rsidR="005D6358" w:rsidRPr="000C1B0C">
        <w:rPr>
          <w:rFonts w:ascii="Times New Roman" w:hAnsi="Times New Roman"/>
        </w:rPr>
        <w:tab/>
        <w:t xml:space="preserve">      </w:t>
      </w:r>
      <w:r w:rsidR="00714D5A">
        <w:rPr>
          <w:rFonts w:ascii="Times New Roman" w:hAnsi="Times New Roman"/>
        </w:rPr>
        <w:t>February 1</w:t>
      </w:r>
      <w:r w:rsidR="005D6358" w:rsidRPr="000C1B0C">
        <w:rPr>
          <w:rFonts w:ascii="Times New Roman" w:hAnsi="Times New Roman"/>
        </w:rPr>
        <w:t>, 2020</w:t>
      </w:r>
    </w:p>
    <w:p w14:paraId="380B40DF" w14:textId="77777777" w:rsidR="00C2543A" w:rsidRPr="000C1B0C" w:rsidRDefault="00C2543A" w:rsidP="005D6358">
      <w:pPr>
        <w:spacing w:after="0" w:line="240" w:lineRule="auto"/>
        <w:rPr>
          <w:rFonts w:ascii="Times New Roman" w:hAnsi="Times New Roman"/>
        </w:rPr>
      </w:pPr>
      <w:r w:rsidRPr="000C1B0C">
        <w:rPr>
          <w:rFonts w:ascii="Times New Roman" w:hAnsi="Times New Roman"/>
        </w:rPr>
        <w:t>Acta Materialia</w:t>
      </w:r>
    </w:p>
    <w:p w14:paraId="65BC8CCD" w14:textId="77777777" w:rsidR="00C2543A" w:rsidRPr="000C1B0C" w:rsidRDefault="00C2543A" w:rsidP="005D6358">
      <w:pPr>
        <w:spacing w:after="0" w:line="240" w:lineRule="auto"/>
        <w:rPr>
          <w:rFonts w:ascii="Times New Roman" w:hAnsi="Times New Roman"/>
        </w:rPr>
      </w:pPr>
    </w:p>
    <w:p w14:paraId="7B18780F" w14:textId="17BC705D" w:rsidR="00C2543A" w:rsidRPr="000C1B0C" w:rsidRDefault="00C2543A" w:rsidP="005D6358">
      <w:pPr>
        <w:spacing w:after="0" w:line="240" w:lineRule="auto"/>
        <w:rPr>
          <w:rFonts w:ascii="Times New Roman" w:hAnsi="Times New Roman"/>
        </w:rPr>
      </w:pPr>
      <w:r w:rsidRPr="000C1B0C">
        <w:rPr>
          <w:rFonts w:ascii="Times New Roman" w:hAnsi="Times New Roman"/>
        </w:rPr>
        <w:t>Dear Editor,</w:t>
      </w:r>
    </w:p>
    <w:p w14:paraId="30F37D12" w14:textId="77777777" w:rsidR="005D6358" w:rsidRPr="000C1B0C" w:rsidRDefault="005D6358" w:rsidP="005D6358">
      <w:pPr>
        <w:spacing w:after="0" w:line="240" w:lineRule="auto"/>
        <w:rPr>
          <w:rFonts w:ascii="Times New Roman" w:hAnsi="Times New Roman"/>
        </w:rPr>
      </w:pPr>
    </w:p>
    <w:p w14:paraId="74C2C2F8" w14:textId="404C0C83" w:rsidR="00C2543A" w:rsidRPr="000C1B0C" w:rsidRDefault="00C2543A" w:rsidP="00F85FCB">
      <w:pPr>
        <w:spacing w:after="0" w:line="240" w:lineRule="auto"/>
        <w:rPr>
          <w:rFonts w:ascii="Times New Roman" w:hAnsi="Times New Roman"/>
        </w:rPr>
      </w:pPr>
      <w:r w:rsidRPr="000C1B0C">
        <w:rPr>
          <w:rFonts w:ascii="Times New Roman" w:hAnsi="Times New Roman"/>
        </w:rPr>
        <w:t>I attach herewith a manuscript entitled “</w:t>
      </w:r>
      <w:r w:rsidR="00456D6F" w:rsidRPr="00456D6F">
        <w:rPr>
          <w:rFonts w:ascii="Times New Roman" w:hAnsi="Times New Roman"/>
        </w:rPr>
        <w:t xml:space="preserve">Five Degree-of-Freedom Property Interpolation of Arbitrary Grain Boundaries via </w:t>
      </w:r>
      <w:r w:rsidR="00456D6F">
        <w:rPr>
          <w:rFonts w:ascii="Times New Roman" w:hAnsi="Times New Roman"/>
        </w:rPr>
        <w:t>Voronoi Fundamental Zone Octonion</w:t>
      </w:r>
      <w:r w:rsidR="00456D6F" w:rsidRPr="00456D6F">
        <w:rPr>
          <w:rFonts w:ascii="Times New Roman" w:hAnsi="Times New Roman"/>
        </w:rPr>
        <w:t xml:space="preserve"> Framework</w:t>
      </w:r>
      <w:r w:rsidRPr="000C1B0C">
        <w:rPr>
          <w:rFonts w:ascii="Times New Roman" w:hAnsi="Times New Roman"/>
        </w:rPr>
        <w:t xml:space="preserve">,” by </w:t>
      </w:r>
      <w:r w:rsidR="00456D6F">
        <w:rPr>
          <w:rFonts w:ascii="Times New Roman" w:hAnsi="Times New Roman"/>
        </w:rPr>
        <w:t>Sterling G. Baird</w:t>
      </w:r>
      <w:r w:rsidR="00F85FCB" w:rsidRPr="000C1B0C">
        <w:rPr>
          <w:rFonts w:ascii="Times New Roman" w:hAnsi="Times New Roman"/>
        </w:rPr>
        <w:t>, Eric R. Homer</w:t>
      </w:r>
      <w:r w:rsidR="00456D6F">
        <w:rPr>
          <w:rFonts w:ascii="Times New Roman" w:hAnsi="Times New Roman"/>
        </w:rPr>
        <w:t xml:space="preserve">, </w:t>
      </w:r>
      <w:r w:rsidR="00456D6F" w:rsidRPr="000C1B0C">
        <w:rPr>
          <w:rFonts w:ascii="Times New Roman" w:hAnsi="Times New Roman"/>
        </w:rPr>
        <w:t>David T. Fullwood</w:t>
      </w:r>
      <w:r w:rsidR="00456D6F">
        <w:rPr>
          <w:rFonts w:ascii="Times New Roman" w:hAnsi="Times New Roman"/>
        </w:rPr>
        <w:t xml:space="preserve">, </w:t>
      </w:r>
      <w:r w:rsidR="00F85FCB" w:rsidRPr="000C1B0C">
        <w:rPr>
          <w:rFonts w:ascii="Times New Roman" w:hAnsi="Times New Roman"/>
        </w:rPr>
        <w:t xml:space="preserve">and </w:t>
      </w:r>
      <w:r w:rsidRPr="000C1B0C">
        <w:rPr>
          <w:rFonts w:ascii="Times New Roman" w:hAnsi="Times New Roman"/>
        </w:rPr>
        <w:t>myself. We would like to submit this paper to your consideration for publication in Acta Materialia.</w:t>
      </w:r>
    </w:p>
    <w:p w14:paraId="6EBE971B" w14:textId="77777777" w:rsidR="00C2543A" w:rsidRPr="000C1B0C" w:rsidRDefault="00C2543A" w:rsidP="005D6358">
      <w:pPr>
        <w:spacing w:after="0" w:line="240" w:lineRule="auto"/>
        <w:rPr>
          <w:rFonts w:ascii="Times New Roman" w:hAnsi="Times New Roman"/>
        </w:rPr>
      </w:pPr>
    </w:p>
    <w:p w14:paraId="0E72B19B" w14:textId="3730F2FB" w:rsidR="00456D6F" w:rsidRDefault="00C2543A" w:rsidP="005D6358">
      <w:pPr>
        <w:spacing w:after="0" w:line="240" w:lineRule="auto"/>
        <w:rPr>
          <w:rFonts w:ascii="Times New Roman" w:hAnsi="Times New Roman"/>
        </w:rPr>
      </w:pPr>
      <w:r w:rsidRPr="000C1B0C">
        <w:rPr>
          <w:rFonts w:ascii="Times New Roman" w:hAnsi="Times New Roman"/>
        </w:rPr>
        <w:t xml:space="preserve">In this work, </w:t>
      </w:r>
      <w:r w:rsidR="00ED1E43" w:rsidRPr="00ED1E43">
        <w:rPr>
          <w:rFonts w:ascii="Times New Roman" w:hAnsi="Times New Roman"/>
        </w:rPr>
        <w:t xml:space="preserve">we present </w:t>
      </w:r>
      <w:r w:rsidR="00456D6F">
        <w:rPr>
          <w:rFonts w:ascii="Times New Roman" w:hAnsi="Times New Roman"/>
        </w:rPr>
        <w:t>a new method for computing distances between grain boundaries based on recent work by Francis, et al. who introduced the concept of grain boundary octonions</w:t>
      </w:r>
      <w:r w:rsidR="00714D5A">
        <w:rPr>
          <w:rFonts w:ascii="Times New Roman" w:hAnsi="Times New Roman"/>
        </w:rPr>
        <w:t xml:space="preserve">, and attain computational runtimes </w:t>
      </w:r>
      <w:r w:rsidR="00456D6F">
        <w:rPr>
          <w:rFonts w:ascii="Times New Roman" w:hAnsi="Times New Roman"/>
        </w:rPr>
        <w:t>orders of magnitude faster than the original octonion distance computations</w:t>
      </w:r>
      <w:r w:rsidR="00714D5A">
        <w:rPr>
          <w:rFonts w:ascii="Times New Roman" w:hAnsi="Times New Roman"/>
        </w:rPr>
        <w:t xml:space="preserve">. </w:t>
      </w:r>
      <w:r w:rsidR="00456D6F">
        <w:rPr>
          <w:rFonts w:ascii="Times New Roman" w:hAnsi="Times New Roman"/>
        </w:rPr>
        <w:t xml:space="preserve">Scaled Euclidean distances in a Voronoi Fundamental Zone approximate the original octonion metric with reasonable enough accuracy to produce accurate interpolations for large datasets, and the ability to use Euclidean distances allows us to leverage many </w:t>
      </w:r>
      <w:r w:rsidR="00714D5A">
        <w:rPr>
          <w:rFonts w:ascii="Times New Roman" w:hAnsi="Times New Roman"/>
        </w:rPr>
        <w:t>existing code packages</w:t>
      </w:r>
      <w:r w:rsidR="00456D6F">
        <w:rPr>
          <w:rFonts w:ascii="Times New Roman" w:hAnsi="Times New Roman"/>
        </w:rPr>
        <w:t xml:space="preserve">. We also </w:t>
      </w:r>
      <w:r w:rsidR="00714D5A">
        <w:rPr>
          <w:rFonts w:ascii="Times New Roman" w:hAnsi="Times New Roman"/>
        </w:rPr>
        <w:t xml:space="preserve">develop </w:t>
      </w:r>
      <w:r w:rsidR="00456D6F">
        <w:rPr>
          <w:rFonts w:ascii="Times New Roman" w:hAnsi="Times New Roman"/>
        </w:rPr>
        <w:t xml:space="preserve">a unique barycentric interpolation approach </w:t>
      </w:r>
      <w:r w:rsidR="00714D5A">
        <w:rPr>
          <w:rFonts w:ascii="Times New Roman" w:hAnsi="Times New Roman"/>
        </w:rPr>
        <w:t>based on matrix transformations and hyperdimensional triangulation which can be applied for specialized applications</w:t>
      </w:r>
      <w:r w:rsidR="00456D6F">
        <w:rPr>
          <w:rFonts w:ascii="Times New Roman" w:hAnsi="Times New Roman"/>
        </w:rPr>
        <w:t>. We test our method on 50,000 grain boundaries using a validation function and apply the framework to a large Fe simulation dataset</w:t>
      </w:r>
      <w:r w:rsidR="00714D5A">
        <w:rPr>
          <w:rFonts w:ascii="Times New Roman" w:hAnsi="Times New Roman"/>
        </w:rPr>
        <w:t xml:space="preserve">, attaining </w:t>
      </w:r>
      <w:r w:rsidR="00456D6F">
        <w:rPr>
          <w:rFonts w:ascii="Times New Roman" w:hAnsi="Times New Roman"/>
        </w:rPr>
        <w:t>higher accuracy than prior work</w:t>
      </w:r>
      <w:r w:rsidR="00714D5A">
        <w:rPr>
          <w:rFonts w:ascii="Times New Roman" w:hAnsi="Times New Roman"/>
        </w:rPr>
        <w:t xml:space="preserve"> using the same dataset</w:t>
      </w:r>
      <w:r w:rsidR="00456D6F">
        <w:rPr>
          <w:rFonts w:ascii="Times New Roman" w:hAnsi="Times New Roman"/>
        </w:rPr>
        <w:t>.</w:t>
      </w:r>
      <w:r w:rsidR="00714D5A">
        <w:rPr>
          <w:rFonts w:ascii="Times New Roman" w:hAnsi="Times New Roman"/>
        </w:rPr>
        <w:t xml:space="preserve"> The structure-property models produced using this framework can be applied to grain growth simulations and other grain boundary engineering applications and accommodate the increasing availability of large experimental and computational datasets via high-throughput methods.</w:t>
      </w:r>
    </w:p>
    <w:p w14:paraId="491DBBBC" w14:textId="1F9CD99C" w:rsidR="00C2543A" w:rsidRPr="000C1B0C" w:rsidRDefault="00C2543A" w:rsidP="005D6358">
      <w:pPr>
        <w:spacing w:after="0" w:line="240" w:lineRule="auto"/>
        <w:rPr>
          <w:rFonts w:ascii="Times New Roman" w:hAnsi="Times New Roman"/>
        </w:rPr>
      </w:pPr>
    </w:p>
    <w:p w14:paraId="14B7F729" w14:textId="0078A481" w:rsidR="00C2543A" w:rsidRPr="000C1B0C" w:rsidRDefault="00C2543A" w:rsidP="005D6358">
      <w:pPr>
        <w:spacing w:after="0" w:line="240" w:lineRule="auto"/>
        <w:rPr>
          <w:rFonts w:ascii="Times New Roman" w:hAnsi="Times New Roman"/>
        </w:rPr>
      </w:pPr>
      <w:r w:rsidRPr="000C1B0C">
        <w:rPr>
          <w:rFonts w:ascii="Times New Roman" w:hAnsi="Times New Roman"/>
        </w:rPr>
        <w:t xml:space="preserve">We, hereby, certify that this manuscript has not been previously published nor is it under consideration for publication elsewhere. It has been approved by all co-authors and any relevant authorities at the locations where the work was performed. Below are the names and contact information for </w:t>
      </w:r>
      <w:r w:rsidR="00ED1E43">
        <w:rPr>
          <w:rFonts w:ascii="Times New Roman" w:hAnsi="Times New Roman"/>
        </w:rPr>
        <w:t xml:space="preserve">five </w:t>
      </w:r>
      <w:r w:rsidRPr="000C1B0C">
        <w:rPr>
          <w:rFonts w:ascii="Times New Roman" w:hAnsi="Times New Roman"/>
        </w:rPr>
        <w:t>suitable reviewers:</w:t>
      </w:r>
    </w:p>
    <w:p w14:paraId="7091ADE4" w14:textId="77777777" w:rsidR="00C2543A" w:rsidRPr="000C1B0C" w:rsidRDefault="00C2543A" w:rsidP="005D6358">
      <w:pPr>
        <w:spacing w:after="0" w:line="240" w:lineRule="auto"/>
        <w:rPr>
          <w:rFonts w:ascii="Times New Roman" w:hAnsi="Times New Roman"/>
        </w:rPr>
      </w:pPr>
    </w:p>
    <w:p w14:paraId="774E0A9D" w14:textId="139DF490" w:rsidR="001D22F8" w:rsidRDefault="001D22F8" w:rsidP="005D6358">
      <w:pPr>
        <w:spacing w:after="0" w:line="240" w:lineRule="auto"/>
        <w:rPr>
          <w:rFonts w:ascii="Times New Roman" w:hAnsi="Times New Roman"/>
        </w:rPr>
      </w:pPr>
      <w:r>
        <w:rPr>
          <w:rFonts w:ascii="Times New Roman" w:hAnsi="Times New Roman"/>
        </w:rPr>
        <w:t>Dr. Adam Morawiec</w:t>
      </w:r>
    </w:p>
    <w:p w14:paraId="7D0A45F6" w14:textId="3E705A89" w:rsidR="001D22F8" w:rsidRDefault="001D22F8" w:rsidP="005D6358">
      <w:pPr>
        <w:spacing w:after="0" w:line="240" w:lineRule="auto"/>
        <w:rPr>
          <w:rFonts w:ascii="Times New Roman" w:hAnsi="Times New Roman"/>
        </w:rPr>
      </w:pPr>
      <w:r>
        <w:rPr>
          <w:rFonts w:ascii="Times New Roman" w:hAnsi="Times New Roman"/>
        </w:rPr>
        <w:t>Dr. David J. Srolovitz</w:t>
      </w:r>
    </w:p>
    <w:p w14:paraId="77CD755F" w14:textId="2DBBF010" w:rsidR="001D22F8" w:rsidRDefault="001D22F8" w:rsidP="005D6358">
      <w:pPr>
        <w:spacing w:after="0" w:line="240" w:lineRule="auto"/>
        <w:rPr>
          <w:rFonts w:ascii="Times New Roman" w:hAnsi="Times New Roman"/>
        </w:rPr>
      </w:pPr>
      <w:r>
        <w:rPr>
          <w:rFonts w:ascii="Times New Roman" w:hAnsi="Times New Roman"/>
        </w:rPr>
        <w:t>Dr. David L. Olmsted</w:t>
      </w:r>
    </w:p>
    <w:p w14:paraId="1DF54EAF" w14:textId="2D80B668" w:rsidR="001D22F8" w:rsidRDefault="001D22F8" w:rsidP="005D6358">
      <w:pPr>
        <w:spacing w:after="0" w:line="240" w:lineRule="auto"/>
        <w:rPr>
          <w:rFonts w:ascii="Times New Roman" w:hAnsi="Times New Roman"/>
        </w:rPr>
      </w:pPr>
      <w:r>
        <w:rPr>
          <w:rFonts w:ascii="Times New Roman" w:hAnsi="Times New Roman"/>
        </w:rPr>
        <w:t>Dr. Marc De Graef</w:t>
      </w:r>
    </w:p>
    <w:p w14:paraId="1FC90768" w14:textId="32A84921" w:rsidR="00C2543A" w:rsidRPr="000C1B0C" w:rsidRDefault="00C2543A" w:rsidP="005D6358">
      <w:pPr>
        <w:spacing w:after="0" w:line="240" w:lineRule="auto"/>
        <w:rPr>
          <w:rFonts w:ascii="Times New Roman" w:hAnsi="Times New Roman"/>
        </w:rPr>
      </w:pPr>
      <w:r w:rsidRPr="000C1B0C">
        <w:rPr>
          <w:rFonts w:ascii="Times New Roman" w:hAnsi="Times New Roman"/>
        </w:rPr>
        <w:t xml:space="preserve">Dr. Gregory S. Rohrer (Carnegie Mellon University): </w:t>
      </w:r>
      <w:r w:rsidRPr="000C1B0C">
        <w:rPr>
          <w:rFonts w:ascii="Times New Roman" w:hAnsi="Times New Roman"/>
        </w:rPr>
        <w:tab/>
      </w:r>
      <w:hyperlink r:id="rId9" w:history="1">
        <w:r w:rsidRPr="000C1B0C">
          <w:rPr>
            <w:rStyle w:val="Hyperlink"/>
            <w:rFonts w:ascii="Times New Roman" w:hAnsi="Times New Roman"/>
          </w:rPr>
          <w:t>gr20@andrew.cmu.edu</w:t>
        </w:r>
      </w:hyperlink>
      <w:r w:rsidRPr="000C1B0C">
        <w:rPr>
          <w:rFonts w:ascii="Times New Roman" w:hAnsi="Times New Roman"/>
        </w:rPr>
        <w:t xml:space="preserve"> </w:t>
      </w:r>
    </w:p>
    <w:p w14:paraId="7E2DD2C1" w14:textId="77777777" w:rsidR="00C2543A" w:rsidRPr="000C1B0C" w:rsidRDefault="00C2543A" w:rsidP="005D6358">
      <w:pPr>
        <w:spacing w:after="0" w:line="240" w:lineRule="auto"/>
        <w:rPr>
          <w:rFonts w:ascii="Times New Roman" w:hAnsi="Times New Roman"/>
        </w:rPr>
      </w:pPr>
      <w:r w:rsidRPr="000C1B0C">
        <w:rPr>
          <w:rFonts w:ascii="Times New Roman" w:hAnsi="Times New Roman"/>
        </w:rPr>
        <w:t xml:space="preserve">Dr. Jeffrey M. Rickman (Lehigh University): </w:t>
      </w:r>
      <w:r w:rsidRPr="000C1B0C">
        <w:rPr>
          <w:rFonts w:ascii="Times New Roman" w:hAnsi="Times New Roman"/>
        </w:rPr>
        <w:tab/>
      </w:r>
      <w:r w:rsidRPr="000C1B0C">
        <w:rPr>
          <w:rFonts w:ascii="Times New Roman" w:hAnsi="Times New Roman"/>
        </w:rPr>
        <w:tab/>
      </w:r>
      <w:hyperlink r:id="rId10" w:history="1">
        <w:r w:rsidRPr="000C1B0C">
          <w:rPr>
            <w:rStyle w:val="Hyperlink"/>
            <w:rFonts w:ascii="Times New Roman" w:hAnsi="Times New Roman"/>
          </w:rPr>
          <w:t>jmr6@lehigh.edu</w:t>
        </w:r>
      </w:hyperlink>
      <w:r w:rsidRPr="000C1B0C">
        <w:rPr>
          <w:rFonts w:ascii="Times New Roman" w:hAnsi="Times New Roman"/>
        </w:rPr>
        <w:t xml:space="preserve"> </w:t>
      </w:r>
    </w:p>
    <w:p w14:paraId="3EFB3C3C" w14:textId="77777777" w:rsidR="00C2543A" w:rsidRPr="000C1B0C" w:rsidRDefault="00C2543A" w:rsidP="005D6358">
      <w:pPr>
        <w:spacing w:after="0" w:line="240" w:lineRule="auto"/>
        <w:rPr>
          <w:rFonts w:ascii="Times New Roman" w:hAnsi="Times New Roman"/>
        </w:rPr>
      </w:pPr>
      <w:r w:rsidRPr="000C1B0C">
        <w:rPr>
          <w:rFonts w:ascii="Times New Roman" w:hAnsi="Times New Roman"/>
        </w:rPr>
        <w:t xml:space="preserve">Dr. Elizabeth A. Holm (Carnegie Mellon University): </w:t>
      </w:r>
      <w:r w:rsidRPr="000C1B0C">
        <w:rPr>
          <w:rFonts w:ascii="Times New Roman" w:hAnsi="Times New Roman"/>
        </w:rPr>
        <w:tab/>
      </w:r>
      <w:hyperlink r:id="rId11" w:history="1">
        <w:r w:rsidRPr="000C1B0C">
          <w:rPr>
            <w:rStyle w:val="Hyperlink"/>
            <w:rFonts w:ascii="Times New Roman" w:hAnsi="Times New Roman"/>
          </w:rPr>
          <w:t>eaholm@andrew.cmu.edu</w:t>
        </w:r>
      </w:hyperlink>
      <w:r w:rsidRPr="000C1B0C">
        <w:rPr>
          <w:rFonts w:ascii="Times New Roman" w:hAnsi="Times New Roman"/>
        </w:rPr>
        <w:t xml:space="preserve"> </w:t>
      </w:r>
    </w:p>
    <w:p w14:paraId="4742A908" w14:textId="084B323A" w:rsidR="00C2543A" w:rsidRPr="000C1B0C" w:rsidRDefault="00C2543A" w:rsidP="005D6358">
      <w:pPr>
        <w:spacing w:after="0" w:line="240" w:lineRule="auto"/>
        <w:rPr>
          <w:rFonts w:ascii="Times New Roman" w:hAnsi="Times New Roman"/>
        </w:rPr>
      </w:pPr>
      <w:r w:rsidRPr="000C1B0C">
        <w:rPr>
          <w:rFonts w:ascii="Times New Roman" w:hAnsi="Times New Roman"/>
        </w:rPr>
        <w:t xml:space="preserve">Dr. </w:t>
      </w:r>
      <w:r w:rsidR="002C0741">
        <w:rPr>
          <w:rFonts w:ascii="Times New Roman" w:hAnsi="Times New Roman"/>
        </w:rPr>
        <w:t xml:space="preserve">Brian </w:t>
      </w:r>
      <w:r w:rsidR="004C5D75">
        <w:rPr>
          <w:rFonts w:ascii="Times New Roman" w:hAnsi="Times New Roman"/>
        </w:rPr>
        <w:t xml:space="preserve">L. </w:t>
      </w:r>
      <w:r w:rsidR="002C0741">
        <w:rPr>
          <w:rFonts w:ascii="Times New Roman" w:hAnsi="Times New Roman"/>
        </w:rPr>
        <w:t xml:space="preserve">DeCost </w:t>
      </w:r>
      <w:r w:rsidRPr="000C1B0C">
        <w:rPr>
          <w:rFonts w:ascii="Times New Roman" w:hAnsi="Times New Roman"/>
        </w:rPr>
        <w:t>(</w:t>
      </w:r>
      <w:r w:rsidR="002C0741">
        <w:rPr>
          <w:rFonts w:ascii="Times New Roman" w:hAnsi="Times New Roman"/>
        </w:rPr>
        <w:t>NIST</w:t>
      </w:r>
      <w:r w:rsidRPr="000C1B0C">
        <w:rPr>
          <w:rFonts w:ascii="Times New Roman" w:hAnsi="Times New Roman"/>
        </w:rPr>
        <w:t>):</w:t>
      </w:r>
      <w:r w:rsidRPr="000C1B0C">
        <w:rPr>
          <w:rFonts w:ascii="Times New Roman" w:hAnsi="Times New Roman"/>
        </w:rPr>
        <w:tab/>
      </w:r>
      <w:r w:rsidR="002C0741">
        <w:rPr>
          <w:rFonts w:ascii="Times New Roman" w:hAnsi="Times New Roman"/>
        </w:rPr>
        <w:tab/>
      </w:r>
      <w:r w:rsidR="002C0741">
        <w:rPr>
          <w:rFonts w:ascii="Times New Roman" w:hAnsi="Times New Roman"/>
        </w:rPr>
        <w:tab/>
      </w:r>
      <w:r w:rsidR="002C0741">
        <w:rPr>
          <w:rFonts w:ascii="Times New Roman" w:hAnsi="Times New Roman"/>
        </w:rPr>
        <w:tab/>
      </w:r>
      <w:hyperlink r:id="rId12" w:history="1">
        <w:r w:rsidR="002C0741" w:rsidRPr="00D876F6">
          <w:rPr>
            <w:rStyle w:val="Hyperlink"/>
            <w:rFonts w:ascii="Times New Roman" w:hAnsi="Times New Roman"/>
          </w:rPr>
          <w:t>brian.decost@nist.gov</w:t>
        </w:r>
      </w:hyperlink>
      <w:r w:rsidR="002C0741">
        <w:rPr>
          <w:rFonts w:ascii="Times New Roman" w:hAnsi="Times New Roman"/>
        </w:rPr>
        <w:t xml:space="preserve"> </w:t>
      </w:r>
    </w:p>
    <w:p w14:paraId="635B6C93" w14:textId="1DC8F53B" w:rsidR="00C2543A" w:rsidRDefault="00ED1E43" w:rsidP="005D6358">
      <w:pPr>
        <w:spacing w:after="0" w:line="240" w:lineRule="auto"/>
        <w:rPr>
          <w:rFonts w:ascii="Times New Roman" w:hAnsi="Times New Roman"/>
        </w:rPr>
      </w:pPr>
      <w:r>
        <w:rPr>
          <w:rFonts w:ascii="Times New Roman" w:hAnsi="Times New Roman"/>
        </w:rPr>
        <w:t>Dr. Francesca Tavazza (NIST):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hyperlink r:id="rId13" w:history="1">
        <w:r w:rsidRPr="006D5B4A">
          <w:rPr>
            <w:rStyle w:val="Hyperlink"/>
            <w:rFonts w:ascii="Times New Roman" w:hAnsi="Times New Roman"/>
          </w:rPr>
          <w:t>francesca.tavazza@nist.gov</w:t>
        </w:r>
      </w:hyperlink>
      <w:r>
        <w:rPr>
          <w:rFonts w:ascii="Times New Roman" w:hAnsi="Times New Roman"/>
        </w:rPr>
        <w:t xml:space="preserve">  </w:t>
      </w:r>
    </w:p>
    <w:p w14:paraId="01C53246" w14:textId="77777777" w:rsidR="00ED1E43" w:rsidRPr="000C1B0C" w:rsidRDefault="00ED1E43" w:rsidP="005D6358">
      <w:pPr>
        <w:spacing w:after="0" w:line="240" w:lineRule="auto"/>
        <w:rPr>
          <w:rFonts w:ascii="Times New Roman" w:hAnsi="Times New Roman"/>
        </w:rPr>
      </w:pPr>
    </w:p>
    <w:p w14:paraId="69D2961B" w14:textId="456126FB" w:rsidR="00B0489D" w:rsidRPr="000C1B0C" w:rsidRDefault="00C2543A" w:rsidP="005D6358">
      <w:pPr>
        <w:spacing w:after="0" w:line="240" w:lineRule="auto"/>
        <w:rPr>
          <w:rFonts w:ascii="Times New Roman" w:hAnsi="Times New Roman"/>
        </w:rPr>
      </w:pPr>
      <w:r w:rsidRPr="000C1B0C">
        <w:rPr>
          <w:rFonts w:ascii="Times New Roman" w:hAnsi="Times New Roman"/>
        </w:rPr>
        <w:t>We are looking forward to a review of this paper. Please advise if you require anything to proceed.</w:t>
      </w:r>
    </w:p>
    <w:p w14:paraId="4ED58C42" w14:textId="37094CA6" w:rsidR="00B0489D" w:rsidRPr="000C1B0C" w:rsidRDefault="00B0489D" w:rsidP="005D6358">
      <w:pPr>
        <w:pStyle w:val="NoSpacing"/>
        <w:rPr>
          <w:rFonts w:ascii="Times New Roman" w:hAnsi="Times New Roman" w:cs="Times New Roman"/>
        </w:rPr>
      </w:pPr>
    </w:p>
    <w:p w14:paraId="7172A2E1" w14:textId="188A2CA2" w:rsidR="00B0489D" w:rsidRPr="000C1B0C" w:rsidRDefault="00B0489D" w:rsidP="005D6358">
      <w:pPr>
        <w:pStyle w:val="NoSpacing"/>
        <w:rPr>
          <w:rFonts w:ascii="Times New Roman" w:hAnsi="Times New Roman" w:cs="Times New Roman"/>
        </w:rPr>
      </w:pPr>
      <w:r w:rsidRPr="000C1B0C">
        <w:rPr>
          <w:rFonts w:ascii="Times New Roman" w:hAnsi="Times New Roman" w:cs="Times New Roman"/>
        </w:rPr>
        <w:t>Sincerely,</w:t>
      </w:r>
    </w:p>
    <w:p w14:paraId="55DF88F3" w14:textId="6BCFD47D" w:rsidR="00B0489D" w:rsidRPr="000C1B0C" w:rsidRDefault="00B0489D" w:rsidP="005D6358">
      <w:pPr>
        <w:pStyle w:val="NoSpacing"/>
        <w:rPr>
          <w:rFonts w:ascii="Times New Roman" w:hAnsi="Times New Roman" w:cs="Times New Roman"/>
        </w:rPr>
      </w:pPr>
    </w:p>
    <w:p w14:paraId="7B95ABD0" w14:textId="23675117" w:rsidR="00B0489D" w:rsidRPr="000C1B0C" w:rsidRDefault="00B0489D" w:rsidP="005D6358">
      <w:pPr>
        <w:pStyle w:val="NoSpacing"/>
        <w:rPr>
          <w:rFonts w:ascii="Times New Roman" w:hAnsi="Times New Roman" w:cs="Times New Roman"/>
        </w:rPr>
      </w:pPr>
    </w:p>
    <w:p w14:paraId="37ED4D17" w14:textId="74E1F8F5" w:rsidR="00B0489D" w:rsidRPr="000C1B0C" w:rsidRDefault="00B0489D" w:rsidP="005D6358">
      <w:pPr>
        <w:pStyle w:val="NoSpacing"/>
        <w:rPr>
          <w:rFonts w:ascii="Times New Roman" w:hAnsi="Times New Roman" w:cs="Times New Roman"/>
        </w:rPr>
      </w:pPr>
    </w:p>
    <w:p w14:paraId="25B32F05" w14:textId="54570A2B" w:rsidR="00B0489D" w:rsidRPr="000C1B0C" w:rsidRDefault="00B0489D" w:rsidP="005D6358">
      <w:pPr>
        <w:pStyle w:val="NoSpacing"/>
        <w:rPr>
          <w:rFonts w:ascii="Times New Roman" w:hAnsi="Times New Roman" w:cs="Times New Roman"/>
        </w:rPr>
      </w:pPr>
    </w:p>
    <w:p w14:paraId="661F871D" w14:textId="77777777" w:rsidR="00B0489D" w:rsidRPr="000C1B0C" w:rsidRDefault="00B0489D" w:rsidP="005D6358">
      <w:pPr>
        <w:pStyle w:val="NoSpacing"/>
        <w:rPr>
          <w:rFonts w:ascii="Times New Roman" w:hAnsi="Times New Roman" w:cs="Times New Roman"/>
        </w:rPr>
      </w:pPr>
      <w:r w:rsidRPr="000C1B0C">
        <w:rPr>
          <w:rFonts w:ascii="Times New Roman" w:hAnsi="Times New Roman" w:cs="Times New Roman"/>
        </w:rPr>
        <w:t>Oliver Johnson</w:t>
      </w:r>
    </w:p>
    <w:p w14:paraId="628F5B7E" w14:textId="59C462F5" w:rsidR="00B0489D" w:rsidRPr="000C1B0C" w:rsidRDefault="00B0489D" w:rsidP="005D6358">
      <w:pPr>
        <w:pStyle w:val="NoSpacing"/>
        <w:rPr>
          <w:rFonts w:ascii="Times New Roman" w:hAnsi="Times New Roman" w:cs="Times New Roman"/>
        </w:rPr>
      </w:pPr>
      <w:r w:rsidRPr="000C1B0C">
        <w:rPr>
          <w:rFonts w:ascii="Times New Roman" w:hAnsi="Times New Roman" w:cs="Times New Roman"/>
        </w:rPr>
        <w:t xml:space="preserve">Assistant Professor </w:t>
      </w:r>
    </w:p>
    <w:p w14:paraId="30B5E98F" w14:textId="77777777" w:rsidR="00B0489D" w:rsidRPr="000C1B0C" w:rsidRDefault="00B0489D" w:rsidP="005D6358">
      <w:pPr>
        <w:pStyle w:val="NoSpacing"/>
        <w:rPr>
          <w:rFonts w:ascii="Times New Roman" w:hAnsi="Times New Roman" w:cs="Times New Roman"/>
        </w:rPr>
      </w:pPr>
      <w:r w:rsidRPr="000C1B0C">
        <w:rPr>
          <w:rFonts w:ascii="Times New Roman" w:hAnsi="Times New Roman" w:cs="Times New Roman"/>
        </w:rPr>
        <w:lastRenderedPageBreak/>
        <w:t>Department of Mechanical Engineering</w:t>
      </w:r>
      <w:r w:rsidRPr="000C1B0C">
        <w:rPr>
          <w:rFonts w:ascii="Times New Roman" w:hAnsi="Times New Roman" w:cs="Times New Roman"/>
        </w:rPr>
        <w:br/>
        <w:t>Brigham Young University</w:t>
      </w:r>
    </w:p>
    <w:p w14:paraId="5DF547CA" w14:textId="107C3E92" w:rsidR="00B0489D" w:rsidRPr="000C1B0C" w:rsidRDefault="00B0489D" w:rsidP="005D6358">
      <w:pPr>
        <w:pStyle w:val="NoSpacing"/>
        <w:rPr>
          <w:rFonts w:ascii="Times New Roman" w:hAnsi="Times New Roman" w:cs="Times New Roman"/>
          <w:color w:val="0000FF"/>
          <w:u w:val="single"/>
        </w:rPr>
      </w:pPr>
      <w:r w:rsidRPr="000C1B0C">
        <w:rPr>
          <w:rFonts w:ascii="Times New Roman" w:hAnsi="Times New Roman" w:cs="Times New Roman"/>
        </w:rPr>
        <w:t>(801) 422-0972</w:t>
      </w:r>
      <w:r w:rsidRPr="000C1B0C">
        <w:rPr>
          <w:rFonts w:ascii="Times New Roman" w:hAnsi="Times New Roman" w:cs="Times New Roman"/>
        </w:rPr>
        <w:br/>
      </w:r>
      <w:hyperlink r:id="rId14" w:history="1">
        <w:r w:rsidRPr="000C1B0C">
          <w:rPr>
            <w:rStyle w:val="Hyperlink"/>
            <w:rFonts w:ascii="Times New Roman" w:hAnsi="Times New Roman" w:cs="Times New Roman"/>
          </w:rPr>
          <w:t>ojohnson@byu.edu</w:t>
        </w:r>
      </w:hyperlink>
    </w:p>
    <w:sectPr w:rsidR="00B0489D" w:rsidRPr="000C1B0C" w:rsidSect="007E51D7">
      <w:headerReference w:type="first" r:id="rId15"/>
      <w:footerReference w:type="first" r:id="rId16"/>
      <w:type w:val="continuous"/>
      <w:pgSz w:w="12240" w:h="15840" w:code="1"/>
      <w:pgMar w:top="1440" w:right="1440" w:bottom="1440" w:left="1440" w:header="720" w:footer="8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550F61" w14:textId="77777777" w:rsidR="00870D3A" w:rsidRDefault="00870D3A">
      <w:r>
        <w:separator/>
      </w:r>
    </w:p>
  </w:endnote>
  <w:endnote w:type="continuationSeparator" w:id="0">
    <w:p w14:paraId="01F8E3D6" w14:textId="77777777" w:rsidR="00870D3A" w:rsidRDefault="00870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B9EFA" w14:textId="53AB9BB7" w:rsidR="00646C55" w:rsidRDefault="001C4718" w:rsidP="001C4718">
    <w:pPr>
      <w:pStyle w:val="Footer"/>
      <w:ind w:left="-1440"/>
      <w:jc w:val="cen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B47BC9" w14:textId="77777777" w:rsidR="00870D3A" w:rsidRDefault="00870D3A">
      <w:r>
        <w:separator/>
      </w:r>
    </w:p>
  </w:footnote>
  <w:footnote w:type="continuationSeparator" w:id="0">
    <w:p w14:paraId="06603FAA" w14:textId="77777777" w:rsidR="00870D3A" w:rsidRDefault="00870D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9A06B" w14:textId="1CCB6B94" w:rsidR="00646C55" w:rsidRDefault="001C4718" w:rsidP="001C4718">
    <w:pPr>
      <w:pStyle w:val="Header"/>
      <w:ind w:left="-135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16645"/>
    <w:multiLevelType w:val="hybridMultilevel"/>
    <w:tmpl w:val="34C26E7C"/>
    <w:lvl w:ilvl="0" w:tplc="954E68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4C86203"/>
    <w:multiLevelType w:val="hybridMultilevel"/>
    <w:tmpl w:val="D5363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displayBackgroundShape/>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DAC"/>
    <w:rsid w:val="000152B4"/>
    <w:rsid w:val="000226FF"/>
    <w:rsid w:val="000368AF"/>
    <w:rsid w:val="0004301A"/>
    <w:rsid w:val="00053CF4"/>
    <w:rsid w:val="0005609E"/>
    <w:rsid w:val="00082D2E"/>
    <w:rsid w:val="000A27CC"/>
    <w:rsid w:val="000A442D"/>
    <w:rsid w:val="000A45C3"/>
    <w:rsid w:val="000B4310"/>
    <w:rsid w:val="000B72DD"/>
    <w:rsid w:val="000C1B0C"/>
    <w:rsid w:val="000D204F"/>
    <w:rsid w:val="000F3507"/>
    <w:rsid w:val="000F5DAC"/>
    <w:rsid w:val="000F7155"/>
    <w:rsid w:val="00105FDF"/>
    <w:rsid w:val="00117C18"/>
    <w:rsid w:val="00121325"/>
    <w:rsid w:val="00133FD4"/>
    <w:rsid w:val="0014249C"/>
    <w:rsid w:val="001614AA"/>
    <w:rsid w:val="001762F7"/>
    <w:rsid w:val="001805A0"/>
    <w:rsid w:val="00186B8E"/>
    <w:rsid w:val="001C4718"/>
    <w:rsid w:val="001D22F8"/>
    <w:rsid w:val="001D3603"/>
    <w:rsid w:val="001D5F66"/>
    <w:rsid w:val="001E0045"/>
    <w:rsid w:val="001F05EE"/>
    <w:rsid w:val="00205180"/>
    <w:rsid w:val="002135B8"/>
    <w:rsid w:val="002601D0"/>
    <w:rsid w:val="0027284E"/>
    <w:rsid w:val="002765F0"/>
    <w:rsid w:val="002962FF"/>
    <w:rsid w:val="002B1227"/>
    <w:rsid w:val="002B317B"/>
    <w:rsid w:val="002B4A67"/>
    <w:rsid w:val="002C0455"/>
    <w:rsid w:val="002C0741"/>
    <w:rsid w:val="002C3078"/>
    <w:rsid w:val="002E2EFA"/>
    <w:rsid w:val="002E5EF3"/>
    <w:rsid w:val="002F09B0"/>
    <w:rsid w:val="003125B9"/>
    <w:rsid w:val="003375F2"/>
    <w:rsid w:val="00337D1B"/>
    <w:rsid w:val="00355BCB"/>
    <w:rsid w:val="00375A24"/>
    <w:rsid w:val="00383C7F"/>
    <w:rsid w:val="00385F8B"/>
    <w:rsid w:val="00392044"/>
    <w:rsid w:val="003A70C9"/>
    <w:rsid w:val="003A71AC"/>
    <w:rsid w:val="003A7B06"/>
    <w:rsid w:val="003C4A6E"/>
    <w:rsid w:val="003E582F"/>
    <w:rsid w:val="003E7089"/>
    <w:rsid w:val="004161D9"/>
    <w:rsid w:val="00416863"/>
    <w:rsid w:val="004223EC"/>
    <w:rsid w:val="004427C5"/>
    <w:rsid w:val="00446046"/>
    <w:rsid w:val="00456D6F"/>
    <w:rsid w:val="00471A1B"/>
    <w:rsid w:val="004843CE"/>
    <w:rsid w:val="00491ABA"/>
    <w:rsid w:val="004B4F89"/>
    <w:rsid w:val="004C5D75"/>
    <w:rsid w:val="004D3C22"/>
    <w:rsid w:val="004D5607"/>
    <w:rsid w:val="004E50A4"/>
    <w:rsid w:val="005077BF"/>
    <w:rsid w:val="005253C2"/>
    <w:rsid w:val="00544449"/>
    <w:rsid w:val="00556A62"/>
    <w:rsid w:val="00560D5F"/>
    <w:rsid w:val="00564EBA"/>
    <w:rsid w:val="00574355"/>
    <w:rsid w:val="00587DDB"/>
    <w:rsid w:val="005914B8"/>
    <w:rsid w:val="00594D5A"/>
    <w:rsid w:val="00595949"/>
    <w:rsid w:val="005A4670"/>
    <w:rsid w:val="005A7AFD"/>
    <w:rsid w:val="005B40C2"/>
    <w:rsid w:val="005D34E9"/>
    <w:rsid w:val="005D5AB3"/>
    <w:rsid w:val="005D6358"/>
    <w:rsid w:val="005E3B47"/>
    <w:rsid w:val="00602426"/>
    <w:rsid w:val="0060351A"/>
    <w:rsid w:val="00610DEA"/>
    <w:rsid w:val="00635686"/>
    <w:rsid w:val="00641451"/>
    <w:rsid w:val="00646C55"/>
    <w:rsid w:val="00647B18"/>
    <w:rsid w:val="00662378"/>
    <w:rsid w:val="0067487A"/>
    <w:rsid w:val="0069117A"/>
    <w:rsid w:val="006A0B6A"/>
    <w:rsid w:val="006A3FE7"/>
    <w:rsid w:val="006A444A"/>
    <w:rsid w:val="006B0FC6"/>
    <w:rsid w:val="006B4F0E"/>
    <w:rsid w:val="006D3967"/>
    <w:rsid w:val="006E24C6"/>
    <w:rsid w:val="0071010B"/>
    <w:rsid w:val="00714D5A"/>
    <w:rsid w:val="0072264C"/>
    <w:rsid w:val="00740031"/>
    <w:rsid w:val="00743959"/>
    <w:rsid w:val="0074445E"/>
    <w:rsid w:val="00750CB4"/>
    <w:rsid w:val="00790976"/>
    <w:rsid w:val="007A07CD"/>
    <w:rsid w:val="007A6AD8"/>
    <w:rsid w:val="007B2703"/>
    <w:rsid w:val="007B4DCE"/>
    <w:rsid w:val="007E51D7"/>
    <w:rsid w:val="007E6510"/>
    <w:rsid w:val="00803D66"/>
    <w:rsid w:val="008106B4"/>
    <w:rsid w:val="0081574D"/>
    <w:rsid w:val="00823784"/>
    <w:rsid w:val="008316B4"/>
    <w:rsid w:val="00836F78"/>
    <w:rsid w:val="00854B5A"/>
    <w:rsid w:val="00860F78"/>
    <w:rsid w:val="00862B10"/>
    <w:rsid w:val="00870D3A"/>
    <w:rsid w:val="00874736"/>
    <w:rsid w:val="00884E2F"/>
    <w:rsid w:val="008855FE"/>
    <w:rsid w:val="00886801"/>
    <w:rsid w:val="008C3958"/>
    <w:rsid w:val="008C618A"/>
    <w:rsid w:val="008D56C8"/>
    <w:rsid w:val="008D6AFB"/>
    <w:rsid w:val="008E6BD0"/>
    <w:rsid w:val="008F5DFE"/>
    <w:rsid w:val="0090071A"/>
    <w:rsid w:val="009063BF"/>
    <w:rsid w:val="0091034B"/>
    <w:rsid w:val="009516AC"/>
    <w:rsid w:val="00973B48"/>
    <w:rsid w:val="009770DA"/>
    <w:rsid w:val="009952BA"/>
    <w:rsid w:val="009A1296"/>
    <w:rsid w:val="009C25A6"/>
    <w:rsid w:val="009C277D"/>
    <w:rsid w:val="009D1F25"/>
    <w:rsid w:val="009D74A1"/>
    <w:rsid w:val="009E6774"/>
    <w:rsid w:val="009F6C3B"/>
    <w:rsid w:val="00A22B2A"/>
    <w:rsid w:val="00A24480"/>
    <w:rsid w:val="00A25DDC"/>
    <w:rsid w:val="00A43FD4"/>
    <w:rsid w:val="00A749D7"/>
    <w:rsid w:val="00AA08E7"/>
    <w:rsid w:val="00AA09B1"/>
    <w:rsid w:val="00AB5554"/>
    <w:rsid w:val="00AB6DBB"/>
    <w:rsid w:val="00AB7E79"/>
    <w:rsid w:val="00AD786F"/>
    <w:rsid w:val="00AF4175"/>
    <w:rsid w:val="00AF4D02"/>
    <w:rsid w:val="00B04374"/>
    <w:rsid w:val="00B0489D"/>
    <w:rsid w:val="00B13F41"/>
    <w:rsid w:val="00B202E0"/>
    <w:rsid w:val="00B27AD3"/>
    <w:rsid w:val="00B526C6"/>
    <w:rsid w:val="00B750FC"/>
    <w:rsid w:val="00B83B65"/>
    <w:rsid w:val="00BA46BA"/>
    <w:rsid w:val="00BB2C16"/>
    <w:rsid w:val="00BB41B8"/>
    <w:rsid w:val="00BB7AEE"/>
    <w:rsid w:val="00BC7EC2"/>
    <w:rsid w:val="00BD04D4"/>
    <w:rsid w:val="00BD300F"/>
    <w:rsid w:val="00BE7A58"/>
    <w:rsid w:val="00C064B5"/>
    <w:rsid w:val="00C1141D"/>
    <w:rsid w:val="00C14BD3"/>
    <w:rsid w:val="00C16941"/>
    <w:rsid w:val="00C2543A"/>
    <w:rsid w:val="00C31C12"/>
    <w:rsid w:val="00C32BAA"/>
    <w:rsid w:val="00C40BDA"/>
    <w:rsid w:val="00C4317A"/>
    <w:rsid w:val="00C530E9"/>
    <w:rsid w:val="00C63301"/>
    <w:rsid w:val="00C65372"/>
    <w:rsid w:val="00C66F1C"/>
    <w:rsid w:val="00C90970"/>
    <w:rsid w:val="00CC7827"/>
    <w:rsid w:val="00CD4173"/>
    <w:rsid w:val="00CD4F45"/>
    <w:rsid w:val="00CD54B8"/>
    <w:rsid w:val="00CD72D0"/>
    <w:rsid w:val="00CF17EE"/>
    <w:rsid w:val="00D12387"/>
    <w:rsid w:val="00D13BB6"/>
    <w:rsid w:val="00D13E5A"/>
    <w:rsid w:val="00D259BA"/>
    <w:rsid w:val="00D34995"/>
    <w:rsid w:val="00D5744F"/>
    <w:rsid w:val="00D60866"/>
    <w:rsid w:val="00D76BDA"/>
    <w:rsid w:val="00D83463"/>
    <w:rsid w:val="00D95488"/>
    <w:rsid w:val="00DA3253"/>
    <w:rsid w:val="00DD08D4"/>
    <w:rsid w:val="00DD579E"/>
    <w:rsid w:val="00DF1067"/>
    <w:rsid w:val="00DF15AA"/>
    <w:rsid w:val="00DF5725"/>
    <w:rsid w:val="00DF78F7"/>
    <w:rsid w:val="00E15422"/>
    <w:rsid w:val="00E21560"/>
    <w:rsid w:val="00E30C9F"/>
    <w:rsid w:val="00E34DFE"/>
    <w:rsid w:val="00E3734A"/>
    <w:rsid w:val="00E43828"/>
    <w:rsid w:val="00E50453"/>
    <w:rsid w:val="00E51EB6"/>
    <w:rsid w:val="00E64D96"/>
    <w:rsid w:val="00E6512B"/>
    <w:rsid w:val="00EB24A8"/>
    <w:rsid w:val="00EB77C4"/>
    <w:rsid w:val="00ED1E43"/>
    <w:rsid w:val="00EE7F75"/>
    <w:rsid w:val="00F166FB"/>
    <w:rsid w:val="00F24011"/>
    <w:rsid w:val="00F24F9D"/>
    <w:rsid w:val="00F43C1C"/>
    <w:rsid w:val="00F54C49"/>
    <w:rsid w:val="00F703DF"/>
    <w:rsid w:val="00F715B2"/>
    <w:rsid w:val="00F74E8F"/>
    <w:rsid w:val="00F821EE"/>
    <w:rsid w:val="00F8231A"/>
    <w:rsid w:val="00F83244"/>
    <w:rsid w:val="00F84371"/>
    <w:rsid w:val="00F85FCB"/>
    <w:rsid w:val="00F945C8"/>
    <w:rsid w:val="00F94ABC"/>
    <w:rsid w:val="00FB771C"/>
    <w:rsid w:val="00FF3077"/>
    <w:rsid w:val="00FF46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063F0E"/>
  <w15:docId w15:val="{8FB7118C-F496-405A-AA44-6E428CA03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1E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0A4"/>
    <w:rPr>
      <w:rFonts w:ascii="Tahoma" w:hAnsi="Tahoma" w:cs="Tahoma"/>
      <w:sz w:val="16"/>
      <w:szCs w:val="16"/>
    </w:rPr>
  </w:style>
  <w:style w:type="paragraph" w:styleId="Header">
    <w:name w:val="header"/>
    <w:basedOn w:val="Normal"/>
    <w:rsid w:val="004427C5"/>
    <w:pPr>
      <w:tabs>
        <w:tab w:val="center" w:pos="4320"/>
        <w:tab w:val="right" w:pos="8640"/>
      </w:tabs>
    </w:pPr>
  </w:style>
  <w:style w:type="paragraph" w:styleId="Footer">
    <w:name w:val="footer"/>
    <w:basedOn w:val="Normal"/>
    <w:rsid w:val="004427C5"/>
    <w:pPr>
      <w:tabs>
        <w:tab w:val="center" w:pos="4320"/>
        <w:tab w:val="right" w:pos="8640"/>
      </w:tabs>
    </w:pPr>
  </w:style>
  <w:style w:type="character" w:styleId="Hyperlink">
    <w:name w:val="Hyperlink"/>
    <w:basedOn w:val="DefaultParagraphFont"/>
    <w:rsid w:val="000226FF"/>
    <w:rPr>
      <w:color w:val="0000FF"/>
      <w:u w:val="single"/>
    </w:rPr>
  </w:style>
  <w:style w:type="paragraph" w:styleId="NoSpacing">
    <w:name w:val="No Spacing"/>
    <w:uiPriority w:val="1"/>
    <w:qFormat/>
    <w:rsid w:val="00F703DF"/>
    <w:rPr>
      <w:rFonts w:asciiTheme="minorHAnsi" w:eastAsiaTheme="minorHAnsi" w:hAnsiTheme="minorHAnsi" w:cstheme="minorBidi"/>
      <w:sz w:val="22"/>
      <w:szCs w:val="22"/>
    </w:rPr>
  </w:style>
  <w:style w:type="paragraph" w:styleId="ListParagraph">
    <w:name w:val="List Paragraph"/>
    <w:basedOn w:val="Normal"/>
    <w:uiPriority w:val="34"/>
    <w:qFormat/>
    <w:rsid w:val="009516AC"/>
    <w:pPr>
      <w:ind w:left="720"/>
      <w:contextualSpacing/>
    </w:pPr>
  </w:style>
  <w:style w:type="character" w:styleId="CommentReference">
    <w:name w:val="annotation reference"/>
    <w:basedOn w:val="DefaultParagraphFont"/>
    <w:uiPriority w:val="99"/>
    <w:semiHidden/>
    <w:unhideWhenUsed/>
    <w:rsid w:val="00A43FD4"/>
    <w:rPr>
      <w:sz w:val="16"/>
      <w:szCs w:val="16"/>
    </w:rPr>
  </w:style>
  <w:style w:type="paragraph" w:styleId="CommentText">
    <w:name w:val="annotation text"/>
    <w:basedOn w:val="Normal"/>
    <w:link w:val="CommentTextChar"/>
    <w:uiPriority w:val="99"/>
    <w:semiHidden/>
    <w:unhideWhenUsed/>
    <w:rsid w:val="00A43FD4"/>
    <w:pPr>
      <w:spacing w:line="240" w:lineRule="auto"/>
    </w:pPr>
    <w:rPr>
      <w:sz w:val="20"/>
      <w:szCs w:val="20"/>
    </w:rPr>
  </w:style>
  <w:style w:type="character" w:customStyle="1" w:styleId="CommentTextChar">
    <w:name w:val="Comment Text Char"/>
    <w:basedOn w:val="DefaultParagraphFont"/>
    <w:link w:val="CommentText"/>
    <w:uiPriority w:val="99"/>
    <w:semiHidden/>
    <w:rsid w:val="00A43FD4"/>
  </w:style>
  <w:style w:type="paragraph" w:styleId="CommentSubject">
    <w:name w:val="annotation subject"/>
    <w:basedOn w:val="CommentText"/>
    <w:next w:val="CommentText"/>
    <w:link w:val="CommentSubjectChar"/>
    <w:uiPriority w:val="99"/>
    <w:semiHidden/>
    <w:unhideWhenUsed/>
    <w:rsid w:val="00A43FD4"/>
    <w:rPr>
      <w:b/>
      <w:bCs/>
    </w:rPr>
  </w:style>
  <w:style w:type="character" w:customStyle="1" w:styleId="CommentSubjectChar">
    <w:name w:val="Comment Subject Char"/>
    <w:basedOn w:val="CommentTextChar"/>
    <w:link w:val="CommentSubject"/>
    <w:uiPriority w:val="99"/>
    <w:semiHidden/>
    <w:rsid w:val="00A43FD4"/>
    <w:rPr>
      <w:b/>
      <w:bCs/>
    </w:rPr>
  </w:style>
  <w:style w:type="character" w:styleId="PlaceholderText">
    <w:name w:val="Placeholder Text"/>
    <w:basedOn w:val="DefaultParagraphFont"/>
    <w:uiPriority w:val="99"/>
    <w:semiHidden/>
    <w:rsid w:val="00F85F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601720">
      <w:bodyDiv w:val="1"/>
      <w:marLeft w:val="0"/>
      <w:marRight w:val="0"/>
      <w:marTop w:val="0"/>
      <w:marBottom w:val="0"/>
      <w:divBdr>
        <w:top w:val="none" w:sz="0" w:space="0" w:color="auto"/>
        <w:left w:val="none" w:sz="0" w:space="0" w:color="auto"/>
        <w:bottom w:val="none" w:sz="0" w:space="0" w:color="auto"/>
        <w:right w:val="none" w:sz="0" w:space="0" w:color="auto"/>
      </w:divBdr>
    </w:div>
    <w:div w:id="171029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francesca.tavazza@nist.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rian.decost@nist.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aholm@andrew.cmu.edu"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jmr6@lehigh.edu" TargetMode="External"/><Relationship Id="rId4" Type="http://schemas.openxmlformats.org/officeDocument/2006/relationships/settings" Target="settings.xml"/><Relationship Id="rId9" Type="http://schemas.openxmlformats.org/officeDocument/2006/relationships/hyperlink" Target="mailto:gr20@andrew.cmu.edu" TargetMode="External"/><Relationship Id="rId14" Type="http://schemas.openxmlformats.org/officeDocument/2006/relationships/hyperlink" Target="mailto:ojohnson@byu.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vid%20Fullwood\My%20Documents\Archive\BYU\ME%20Dept%20Letterhead%20-%20electronic%202.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23C92-907E-485B-9870-EFDB69ACD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 Dept Letterhead - electronic 2.1.dot</Template>
  <TotalTime>69</TotalTime>
  <Pages>2</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2863</CharactersWithSpaces>
  <SharedDoc>false</SharedDoc>
  <HLinks>
    <vt:vector size="6" baseType="variant">
      <vt:variant>
        <vt:i4>1245227</vt:i4>
      </vt:variant>
      <vt:variant>
        <vt:i4>0</vt:i4>
      </vt:variant>
      <vt:variant>
        <vt:i4>0</vt:i4>
      </vt:variant>
      <vt:variant>
        <vt:i4>5</vt:i4>
      </vt:variant>
      <vt:variant>
        <vt:lpwstr>mailto:dfullwood@byu.edu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Fullwood</dc:creator>
  <cp:keywords/>
  <dc:description/>
  <cp:lastModifiedBy>Sterling Baird</cp:lastModifiedBy>
  <cp:revision>11</cp:revision>
  <cp:lastPrinted>2020-11-04T04:05:00Z</cp:lastPrinted>
  <dcterms:created xsi:type="dcterms:W3CDTF">2020-11-03T04:36:00Z</dcterms:created>
  <dcterms:modified xsi:type="dcterms:W3CDTF">2021-02-01T15:40:00Z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http://www.zotero.org/styles/acta-materialia</vt:lpwstr>
  </property>
  <property fmtid="{D5CDD505-2E9C-101B-9397-08002B2CF9AE}" pid="3" name="Mendeley Recent Style Name 0_1">
    <vt:lpwstr>Acta Materialia</vt:lpwstr>
  </property>
  <property fmtid="{D5CDD505-2E9C-101B-9397-08002B2CF9AE}" pid="4" name="Mendeley Recent Style Id 1_1">
    <vt:lpwstr>https://csl.mendeley.com/styles/482311/ActaMaterialia-Conf-MSThesis</vt:lpwstr>
  </property>
  <property fmtid="{D5CDD505-2E9C-101B-9397-08002B2CF9AE}" pid="5" name="Mendeley Recent Style Name 1_1">
    <vt:lpwstr>Acta Materialia (Conference Presentation no "in" &amp; MS Thesis)</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http://csl.mendeley.com/styles/482311/ActaMaterialia-Conf-MSThesis</vt:lpwstr>
  </property>
  <property fmtid="{D5CDD505-2E9C-101B-9397-08002B2CF9AE}" pid="13" name="Mendeley Recent Style Name 5_1">
    <vt:lpwstr>Elsevier (numeric, with titles) - Oliver Johnson, PhD Materials Science &amp; Engineering</vt:lpwstr>
  </property>
  <property fmtid="{D5CDD505-2E9C-101B-9397-08002B2CF9AE}" pid="14" name="Mendeley Recent Style Id 6_1">
    <vt:lpwstr>http://www.zotero.org/styles/fatigue-and-fracture-of-engineering-materials-and-structures</vt:lpwstr>
  </property>
  <property fmtid="{D5CDD505-2E9C-101B-9397-08002B2CF9AE}" pid="15" name="Mendeley Recent Style Name 6_1">
    <vt:lpwstr>Fatigue &amp; Fracture of Engineering Materials &amp; Structures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123a1973-abec-3904-9de5-ebb0dd1249a5</vt:lpwstr>
  </property>
  <property fmtid="{D5CDD505-2E9C-101B-9397-08002B2CF9AE}" pid="24" name="Mendeley Citation Style_1">
    <vt:lpwstr>http://www.zotero.org/styles/acta-materialia</vt:lpwstr>
  </property>
</Properties>
</file>